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1CF70" w14:textId="77777777" w:rsidR="00E0039E" w:rsidRDefault="00F177B6">
      <w:pPr>
        <w:pStyle w:val="Heading1"/>
        <w:keepNext w:val="0"/>
        <w:keepLines w:val="0"/>
        <w:spacing w:before="480"/>
        <w:rPr>
          <w:b/>
          <w:sz w:val="46"/>
          <w:szCs w:val="46"/>
        </w:rPr>
      </w:pPr>
      <w:r>
        <w:rPr>
          <w:b/>
          <w:sz w:val="46"/>
          <w:szCs w:val="46"/>
        </w:rPr>
        <w:t>Home on the Hill: UVP Interview Guide</w:t>
      </w:r>
    </w:p>
    <w:p w14:paraId="7041CF71" w14:textId="77777777" w:rsidR="00E0039E" w:rsidRDefault="00F177B6">
      <w:pPr>
        <w:pStyle w:val="Heading2"/>
        <w:keepNext w:val="0"/>
        <w:keepLines w:val="0"/>
        <w:spacing w:after="80"/>
        <w:rPr>
          <w:b/>
          <w:sz w:val="34"/>
          <w:szCs w:val="34"/>
        </w:rPr>
      </w:pPr>
      <w:bookmarkStart w:id="0" w:name="_rgty7bd10hnv" w:colFirst="0" w:colLast="0"/>
      <w:bookmarkEnd w:id="0"/>
      <w:r>
        <w:rPr>
          <w:b/>
          <w:sz w:val="34"/>
          <w:szCs w:val="34"/>
        </w:rPr>
        <w:t>Interview Overview</w:t>
      </w:r>
    </w:p>
    <w:p w14:paraId="7041CF72" w14:textId="77777777" w:rsidR="00E0039E" w:rsidRDefault="00F177B6">
      <w:r>
        <w:rPr>
          <w:b/>
        </w:rPr>
        <w:t>Purpose:</w:t>
      </w:r>
      <w:r>
        <w:t xml:space="preserve"> Uncover Home on the Hill's authentic unique value proposition through structured conversations with board members and staff </w:t>
      </w:r>
    </w:p>
    <w:p w14:paraId="7041CF73" w14:textId="77777777" w:rsidR="00E0039E" w:rsidRDefault="00F177B6">
      <w:r>
        <w:rPr>
          <w:b/>
        </w:rPr>
        <w:t>Duration:</w:t>
      </w:r>
      <w:r>
        <w:t xml:space="preserve"> 45-60 minutes per interview </w:t>
      </w:r>
    </w:p>
    <w:p w14:paraId="7041CF74" w14:textId="77777777" w:rsidR="00E0039E" w:rsidRDefault="00F177B6">
      <w:r>
        <w:rPr>
          <w:b/>
        </w:rPr>
        <w:t>Approach:</w:t>
      </w:r>
      <w:r>
        <w:t xml:space="preserve"> Three-phase funnel from broad emotional connection to specific UVP articulation. Each section has a single </w:t>
      </w:r>
      <w:r>
        <w:rPr>
          <w:highlight w:val="yellow"/>
        </w:rPr>
        <w:t>highlighted question</w:t>
      </w:r>
      <w:r>
        <w:t xml:space="preserve"> which is the highest priority to ask.</w:t>
      </w:r>
    </w:p>
    <w:p w14:paraId="7041CF75" w14:textId="77777777" w:rsidR="00E0039E" w:rsidRDefault="00000000">
      <w:r>
        <w:pict w14:anchorId="7041CFCC">
          <v:rect id="_x0000_i1025" style="width:0;height:1.5pt" o:hralign="center" o:hrstd="t" o:hr="t" fillcolor="#a0a0a0" stroked="f"/>
        </w:pict>
      </w:r>
    </w:p>
    <w:p w14:paraId="7041CF76" w14:textId="77777777" w:rsidR="00E0039E" w:rsidRDefault="00F177B6">
      <w:pPr>
        <w:pStyle w:val="Heading2"/>
        <w:keepNext w:val="0"/>
        <w:keepLines w:val="0"/>
        <w:spacing w:after="80"/>
        <w:rPr>
          <w:b/>
          <w:sz w:val="34"/>
          <w:szCs w:val="34"/>
        </w:rPr>
      </w:pPr>
      <w:bookmarkStart w:id="1" w:name="_gcysk97n9ysv" w:colFirst="0" w:colLast="0"/>
      <w:bookmarkEnd w:id="1"/>
      <w:r>
        <w:rPr>
          <w:b/>
          <w:sz w:val="34"/>
          <w:szCs w:val="34"/>
        </w:rPr>
        <w:t>Phase 1: Warm-Up &amp; Personal Connection (10-15 minutes)</w:t>
      </w:r>
    </w:p>
    <w:p w14:paraId="7041CF77" w14:textId="77777777" w:rsidR="00E0039E" w:rsidRDefault="00F177B6">
      <w:pPr>
        <w:spacing w:before="240" w:after="240"/>
        <w:rPr>
          <w:i/>
        </w:rPr>
      </w:pPr>
      <w:r>
        <w:rPr>
          <w:i/>
        </w:rPr>
        <w:t>Goal: Create comfort, establish emotional baseline, understand personal investment</w:t>
      </w:r>
    </w:p>
    <w:p w14:paraId="7041CF78" w14:textId="77777777" w:rsidR="00E0039E" w:rsidRDefault="00F177B6">
      <w:pPr>
        <w:pStyle w:val="Heading3"/>
        <w:keepNext w:val="0"/>
        <w:keepLines w:val="0"/>
        <w:spacing w:before="280"/>
        <w:rPr>
          <w:b/>
          <w:color w:val="000000"/>
          <w:sz w:val="26"/>
          <w:szCs w:val="26"/>
        </w:rPr>
      </w:pPr>
      <w:bookmarkStart w:id="2" w:name="_tifobf12qre1" w:colFirst="0" w:colLast="0"/>
      <w:bookmarkEnd w:id="2"/>
      <w:r>
        <w:rPr>
          <w:b/>
          <w:color w:val="000000"/>
          <w:sz w:val="26"/>
          <w:szCs w:val="26"/>
        </w:rPr>
        <w:t>Opening Questions</w:t>
      </w:r>
    </w:p>
    <w:p w14:paraId="7041CF79" w14:textId="77777777" w:rsidR="00E0039E" w:rsidRDefault="00F177B6">
      <w:pPr>
        <w:numPr>
          <w:ilvl w:val="0"/>
          <w:numId w:val="5"/>
        </w:numPr>
        <w:rPr>
          <w:highlight w:val="yellow"/>
        </w:rPr>
      </w:pPr>
      <w:r>
        <w:rPr>
          <w:b/>
          <w:highlight w:val="yellow"/>
        </w:rPr>
        <w:t>"Tell me your story with HOTH—how did you first get involved?"</w:t>
      </w:r>
    </w:p>
    <w:p w14:paraId="7041CF7A" w14:textId="77777777" w:rsidR="00E0039E" w:rsidRDefault="00F177B6">
      <w:pPr>
        <w:numPr>
          <w:ilvl w:val="1"/>
          <w:numId w:val="5"/>
        </w:numPr>
        <w:spacing w:after="200"/>
        <w:rPr>
          <w:ins w:id="3" w:author="Seemi Qaiser" w:date="2025-06-04T19:08:00Z" w16du:dateUtc="2025-06-04T23:08:00Z"/>
        </w:rPr>
      </w:pPr>
      <w:r>
        <w:t>Listen for: Origin story, initial motivations, personal journey</w:t>
      </w:r>
    </w:p>
    <w:p w14:paraId="64E36B30" w14:textId="4D718B73" w:rsidR="009F1ED2" w:rsidRDefault="009F1ED2">
      <w:pPr>
        <w:numPr>
          <w:ilvl w:val="1"/>
          <w:numId w:val="5"/>
        </w:numPr>
        <w:spacing w:after="200"/>
        <w:rPr>
          <w:ins w:id="4" w:author="Seemi Qaiser" w:date="2025-06-04T19:10:00Z" w16du:dateUtc="2025-06-04T23:10:00Z"/>
        </w:rPr>
      </w:pPr>
      <w:ins w:id="5" w:author="Seemi Qaiser" w:date="2025-06-04T19:08:00Z" w16du:dateUtc="2025-06-04T23:08:00Z">
        <w:r>
          <w:t>Lesley: help with the artwork (</w:t>
        </w:r>
      </w:ins>
      <w:ins w:id="6" w:author="Seemi Qaiser" w:date="2025-06-04T19:09:00Z" w16du:dateUtc="2025-06-04T23:09:00Z">
        <w:r>
          <w:t>clients have limited skills); depends on their illness; more ill some times than others which impacts their artwork e.g., teaching someone how to mix paints; let</w:t>
        </w:r>
      </w:ins>
      <w:ins w:id="7" w:author="Seemi Qaiser" w:date="2025-06-04T19:10:00Z" w16du:dateUtc="2025-06-04T23:10:00Z">
        <w:r>
          <w:t xml:space="preserve"> them work freely</w:t>
        </w:r>
      </w:ins>
    </w:p>
    <w:p w14:paraId="71AD1EA1" w14:textId="6824CE46" w:rsidR="009F1ED2" w:rsidRDefault="009F1ED2">
      <w:pPr>
        <w:numPr>
          <w:ilvl w:val="1"/>
          <w:numId w:val="5"/>
        </w:numPr>
        <w:spacing w:after="200"/>
        <w:rPr>
          <w:ins w:id="8" w:author="Seemi Qaiser" w:date="2025-06-04T19:11:00Z" w16du:dateUtc="2025-06-04T23:11:00Z"/>
        </w:rPr>
      </w:pPr>
      <w:ins w:id="9" w:author="Seemi Qaiser" w:date="2025-06-04T19:10:00Z" w16du:dateUtc="2025-06-04T23:10:00Z">
        <w:r>
          <w:t>Caregivers is a more advanced program and are given more advanced things to do; like the group for laughing and making jokes and talking</w:t>
        </w:r>
      </w:ins>
      <w:ins w:id="10" w:author="Seemi Qaiser" w:date="2025-06-04T19:11:00Z" w16du:dateUtc="2025-06-04T23:11:00Z">
        <w:r>
          <w:t xml:space="preserve"> loudly; very animated; way for them to get away from their reality</w:t>
        </w:r>
      </w:ins>
    </w:p>
    <w:p w14:paraId="3E8A7939" w14:textId="48BA2422" w:rsidR="009F1ED2" w:rsidRDefault="009F1ED2">
      <w:pPr>
        <w:numPr>
          <w:ilvl w:val="1"/>
          <w:numId w:val="5"/>
        </w:numPr>
        <w:spacing w:after="200"/>
        <w:rPr>
          <w:ins w:id="11" w:author="Seemi Qaiser" w:date="2025-06-04T19:12:00Z" w16du:dateUtc="2025-06-04T23:12:00Z"/>
        </w:rPr>
      </w:pPr>
      <w:ins w:id="12" w:author="Seemi Qaiser" w:date="2025-06-04T19:12:00Z" w16du:dateUtc="2025-06-04T23:12:00Z">
        <w:r>
          <w:t>Lesley is a volunteer and runs two art programs</w:t>
        </w:r>
      </w:ins>
    </w:p>
    <w:p w14:paraId="36E0D8F0" w14:textId="75AE493B" w:rsidR="009F1ED2" w:rsidRDefault="009F1ED2">
      <w:pPr>
        <w:numPr>
          <w:ilvl w:val="1"/>
          <w:numId w:val="5"/>
        </w:numPr>
        <w:spacing w:after="200"/>
        <w:rPr>
          <w:ins w:id="13" w:author="Seemi Qaiser" w:date="2025-06-04T19:19:00Z" w16du:dateUtc="2025-06-04T23:19:00Z"/>
        </w:rPr>
      </w:pPr>
      <w:ins w:id="14" w:author="Seemi Qaiser" w:date="2025-06-04T19:17:00Z" w16du:dateUtc="2025-06-04T23:17:00Z">
        <w:r>
          <w:t>A client was super depressed and isolated without any connections to any friends, was living with parents and severely mentally ill brother. This affected Tom</w:t>
        </w:r>
      </w:ins>
      <w:ins w:id="15" w:author="Seemi Qaiser" w:date="2025-06-04T19:18:00Z" w16du:dateUtc="2025-06-04T23:18:00Z">
        <w:r w:rsidR="0040786E">
          <w:t xml:space="preserve">, who was introduced to other clients and involving him in the community through Muay Thai, going on walks. Got him back into life, more engaged. Couldn’t handle work at all; too anxious; in a dark place; now he’s working full-time; moved </w:t>
        </w:r>
      </w:ins>
      <w:ins w:id="16" w:author="Seemi Qaiser" w:date="2025-06-04T19:19:00Z" w16du:dateUtc="2025-06-04T23:19:00Z">
        <w:r w:rsidR="0040786E">
          <w:t>out of his parents house. Connected to his Jewish community.</w:t>
        </w:r>
      </w:ins>
    </w:p>
    <w:p w14:paraId="4CAE127D" w14:textId="342C8D9C" w:rsidR="0040786E" w:rsidRDefault="0040786E" w:rsidP="0040786E">
      <w:pPr>
        <w:spacing w:after="200"/>
        <w:ind w:left="720"/>
        <w:rPr>
          <w:ins w:id="17" w:author="Seemi Qaiser" w:date="2025-06-04T19:22:00Z" w16du:dateUtc="2025-06-04T23:22:00Z"/>
        </w:rPr>
      </w:pPr>
      <w:ins w:id="18" w:author="Seemi Qaiser" w:date="2025-06-04T19:19:00Z" w16du:dateUtc="2025-06-04T23:19:00Z">
        <w:r>
          <w:t>music program very successful, great turnout; lots of instruments</w:t>
        </w:r>
      </w:ins>
      <w:ins w:id="19" w:author="Seemi Qaiser" w:date="2025-06-04T19:20:00Z" w16du:dateUtc="2025-06-04T23:20:00Z">
        <w:r>
          <w:t xml:space="preserve">; great for people who aren’t as social; feel isolated; </w:t>
        </w:r>
      </w:ins>
      <w:ins w:id="20" w:author="Seemi Qaiser" w:date="2025-06-04T19:21:00Z" w16du:dateUtc="2025-06-04T23:21:00Z">
        <w:r>
          <w:t>connect with others who have gone through similar experiences</w:t>
        </w:r>
      </w:ins>
    </w:p>
    <w:p w14:paraId="58894C6D" w14:textId="21CEB766" w:rsidR="0040786E" w:rsidRDefault="0040786E" w:rsidP="0040786E">
      <w:pPr>
        <w:spacing w:after="200"/>
        <w:ind w:left="720"/>
        <w:rPr>
          <w:ins w:id="21" w:author="Seemi Qaiser" w:date="2025-06-04T19:24:00Z" w16du:dateUtc="2025-06-04T23:24:00Z"/>
        </w:rPr>
      </w:pPr>
      <w:ins w:id="22" w:author="Seemi Qaiser" w:date="2025-06-04T19:22:00Z" w16du:dateUtc="2025-06-04T23:22:00Z">
        <w:r>
          <w:t xml:space="preserve">every week is different people; </w:t>
        </w:r>
      </w:ins>
      <w:ins w:id="23" w:author="Seemi Qaiser" w:date="2025-06-04T19:23:00Z" w16du:dateUtc="2025-06-04T23:23:00Z">
        <w:r>
          <w:t>varying levels of engagement due to different schedules</w:t>
        </w:r>
      </w:ins>
    </w:p>
    <w:p w14:paraId="57A1F62B" w14:textId="0C719077" w:rsidR="0040786E" w:rsidRDefault="0040786E" w:rsidP="0040786E">
      <w:pPr>
        <w:spacing w:after="200"/>
        <w:ind w:left="720"/>
        <w:rPr>
          <w:ins w:id="24" w:author="Seemi Qaiser" w:date="2025-06-04T19:25:00Z" w16du:dateUtc="2025-06-04T23:25:00Z"/>
        </w:rPr>
      </w:pPr>
      <w:ins w:id="25" w:author="Seemi Qaiser" w:date="2025-06-04T19:24:00Z" w16du:dateUtc="2025-06-04T23:24:00Z">
        <w:r>
          <w:lastRenderedPageBreak/>
          <w:t>6 in caregivers; 6 in art program for clients as well</w:t>
        </w:r>
      </w:ins>
    </w:p>
    <w:p w14:paraId="7244C044" w14:textId="4153B39C" w:rsidR="0040786E" w:rsidRDefault="0040786E" w:rsidP="0040786E">
      <w:pPr>
        <w:spacing w:after="200"/>
        <w:ind w:left="720"/>
        <w:rPr>
          <w:ins w:id="26" w:author="Seemi Qaiser" w:date="2025-06-04T19:26:00Z" w16du:dateUtc="2025-06-04T23:26:00Z"/>
        </w:rPr>
      </w:pPr>
      <w:ins w:id="27" w:author="Seemi Qaiser" w:date="2025-06-04T19:25:00Z" w16du:dateUtc="2025-06-04T23:25:00Z">
        <w:r>
          <w:t xml:space="preserve">22 clients; 20 in person caregivers; 100 online through lecture series; lunch and dinners; afternoon programs (6-10 </w:t>
        </w:r>
      </w:ins>
      <w:ins w:id="28" w:author="Seemi Qaiser" w:date="2025-06-04T19:26:00Z" w16du:dateUtc="2025-06-04T23:26:00Z">
        <w:r>
          <w:t>people)</w:t>
        </w:r>
      </w:ins>
    </w:p>
    <w:p w14:paraId="2F3035FB" w14:textId="2F170EDE" w:rsidR="0040786E" w:rsidRDefault="0040786E" w:rsidP="0040786E">
      <w:pPr>
        <w:spacing w:after="200"/>
        <w:ind w:left="720"/>
        <w:rPr>
          <w:ins w:id="29" w:author="Seemi Qaiser" w:date="2025-06-04T19:27:00Z" w16du:dateUtc="2025-06-04T23:27:00Z"/>
        </w:rPr>
      </w:pPr>
      <w:ins w:id="30" w:author="Seemi Qaiser" w:date="2025-06-04T19:26:00Z" w16du:dateUtc="2025-06-04T23:26:00Z">
        <w:r>
          <w:t xml:space="preserve">for caregivers: don’t have to around people who are bragging about how </w:t>
        </w:r>
      </w:ins>
      <w:ins w:id="31" w:author="Seemi Qaiser" w:date="2025-06-04T19:27:00Z" w16du:dateUtc="2025-06-04T23:27:00Z">
        <w:r>
          <w:t>their kids are doing</w:t>
        </w:r>
      </w:ins>
    </w:p>
    <w:p w14:paraId="69510D86" w14:textId="29BF0D66" w:rsidR="0040786E" w:rsidRDefault="0040786E" w:rsidP="0040786E">
      <w:pPr>
        <w:spacing w:after="200"/>
        <w:ind w:left="720"/>
        <w:pPrChange w:id="32" w:author="Seemi Qaiser" w:date="2025-06-04T19:19:00Z" w16du:dateUtc="2025-06-04T23:19:00Z">
          <w:pPr>
            <w:numPr>
              <w:ilvl w:val="1"/>
              <w:numId w:val="5"/>
            </w:numPr>
            <w:spacing w:after="200"/>
            <w:ind w:left="1440" w:hanging="360"/>
          </w:pPr>
        </w:pPrChange>
      </w:pPr>
      <w:ins w:id="33" w:author="Seemi Qaiser" w:date="2025-06-04T19:27:00Z" w16du:dateUtc="2025-06-04T23:27:00Z">
        <w:r>
          <w:t>Maggie: founding board: unhappy with services in Richmond Hill; only craftsmen centre who weren’t interactive and didn’t develop friendships so started with education nights where we had speakers and family caregivers; grew from there; still focus on family care</w:t>
        </w:r>
      </w:ins>
      <w:ins w:id="34" w:author="Seemi Qaiser" w:date="2025-06-04T19:28:00Z" w16du:dateUtc="2025-06-04T23:28:00Z">
        <w:r>
          <w:t>givers; if family isn’t feeling strong and supported, they won’t feel supported; let’s support the caregiver</w:t>
        </w:r>
        <w:r w:rsidR="00EE3BAE">
          <w:t xml:space="preserve"> and then if housing comes up, that was the last piece that came together. We are unique because we c</w:t>
        </w:r>
      </w:ins>
      <w:ins w:id="35" w:author="Seemi Qaiser" w:date="2025-06-04T19:29:00Z" w16du:dateUtc="2025-06-04T23:29:00Z">
        <w:r w:rsidR="00EE3BAE">
          <w:t>are and have lived experience.</w:t>
        </w:r>
      </w:ins>
    </w:p>
    <w:p w14:paraId="7041CF7B" w14:textId="77777777" w:rsidR="00E0039E" w:rsidRDefault="00F177B6">
      <w:pPr>
        <w:numPr>
          <w:ilvl w:val="0"/>
          <w:numId w:val="5"/>
        </w:numPr>
      </w:pPr>
      <w:r>
        <w:rPr>
          <w:b/>
        </w:rPr>
        <w:t>"What do you personally enjoy most about being part of HOTH?"</w:t>
      </w:r>
    </w:p>
    <w:p w14:paraId="7041CF7E" w14:textId="3B56D01A" w:rsidR="00E0039E" w:rsidRPr="00A9719F" w:rsidRDefault="00F177B6" w:rsidP="00A9719F">
      <w:pPr>
        <w:numPr>
          <w:ilvl w:val="1"/>
          <w:numId w:val="5"/>
        </w:numPr>
        <w:spacing w:after="200"/>
      </w:pPr>
      <w:r>
        <w:t>Listen for: Energy, passion points, emotional language</w:t>
      </w:r>
    </w:p>
    <w:p w14:paraId="7041CF7F" w14:textId="77777777" w:rsidR="00E0039E" w:rsidRDefault="00F177B6">
      <w:pPr>
        <w:pStyle w:val="Heading3"/>
        <w:keepNext w:val="0"/>
        <w:keepLines w:val="0"/>
        <w:spacing w:before="280"/>
        <w:rPr>
          <w:b/>
          <w:color w:val="000000"/>
          <w:sz w:val="26"/>
          <w:szCs w:val="26"/>
        </w:rPr>
      </w:pPr>
      <w:bookmarkStart w:id="36" w:name="_k5y1i8sgch0h" w:colFirst="0" w:colLast="0"/>
      <w:bookmarkEnd w:id="36"/>
      <w:r>
        <w:rPr>
          <w:b/>
          <w:color w:val="000000"/>
          <w:sz w:val="26"/>
          <w:szCs w:val="26"/>
        </w:rPr>
        <w:t>Emotional Temperature Check</w:t>
      </w:r>
    </w:p>
    <w:p w14:paraId="7041CF80" w14:textId="77777777" w:rsidR="00E0039E" w:rsidRDefault="00F177B6">
      <w:pPr>
        <w:numPr>
          <w:ilvl w:val="0"/>
          <w:numId w:val="11"/>
        </w:numPr>
        <w:spacing w:before="240"/>
      </w:pPr>
      <w:r>
        <w:rPr>
          <w:b/>
        </w:rPr>
        <w:t>"When you tell friends or family about HOTH, what do you find yourself saying?"</w:t>
      </w:r>
    </w:p>
    <w:p w14:paraId="7041CF81" w14:textId="77777777" w:rsidR="00E0039E" w:rsidRDefault="00F177B6">
      <w:pPr>
        <w:numPr>
          <w:ilvl w:val="1"/>
          <w:numId w:val="11"/>
        </w:numPr>
        <w:spacing w:after="240"/>
      </w:pPr>
      <w:r>
        <w:t>Listen for: Natural language, enthusiasm, key talking points</w:t>
      </w:r>
    </w:p>
    <w:p w14:paraId="68902183" w14:textId="4C703913" w:rsidR="00A9719F" w:rsidRDefault="00A9719F" w:rsidP="00A9719F">
      <w:pPr>
        <w:numPr>
          <w:ilvl w:val="0"/>
          <w:numId w:val="11"/>
        </w:numPr>
        <w:spacing w:after="240"/>
        <w:rPr>
          <w:ins w:id="37" w:author="Seemi Qaiser" w:date="2025-06-04T19:29:00Z" w16du:dateUtc="2025-06-04T23:29:00Z"/>
          <w:b/>
          <w:color w:val="4BACC6" w:themeColor="accent5"/>
        </w:rPr>
      </w:pPr>
      <w:r w:rsidRPr="00A9719F">
        <w:rPr>
          <w:b/>
          <w:color w:val="4BACC6" w:themeColor="accent5"/>
        </w:rPr>
        <w:t>What do you believe is HOTH’s unique contribution to the lives of individuals with schizophrenia and their families, especially in light of the recent challenges (loss of housing, funding shifts, leadership changes)?</w:t>
      </w:r>
    </w:p>
    <w:p w14:paraId="541C73B7" w14:textId="03EE166D" w:rsidR="00EE3BAE" w:rsidRPr="00EE3BAE" w:rsidRDefault="00EE3BAE" w:rsidP="00A9719F">
      <w:pPr>
        <w:numPr>
          <w:ilvl w:val="0"/>
          <w:numId w:val="11"/>
        </w:numPr>
        <w:spacing w:after="240"/>
        <w:rPr>
          <w:ins w:id="38" w:author="Seemi Qaiser" w:date="2025-06-04T19:32:00Z" w16du:dateUtc="2025-06-04T23:32:00Z"/>
          <w:b/>
          <w:color w:val="4BACC6" w:themeColor="accent5"/>
          <w:rPrChange w:id="39" w:author="Seemi Qaiser" w:date="2025-06-04T19:32:00Z" w16du:dateUtc="2025-06-04T23:32:00Z">
            <w:rPr>
              <w:ins w:id="40" w:author="Seemi Qaiser" w:date="2025-06-04T19:32:00Z" w16du:dateUtc="2025-06-04T23:32:00Z"/>
              <w:bCs/>
              <w:color w:val="4BACC6" w:themeColor="accent5"/>
            </w:rPr>
          </w:rPrChange>
        </w:rPr>
      </w:pPr>
      <w:ins w:id="41" w:author="Seemi Qaiser" w:date="2025-06-04T19:29:00Z" w16du:dateUtc="2025-06-04T23:29:00Z">
        <w:r>
          <w:rPr>
            <w:b/>
            <w:color w:val="4BACC6" w:themeColor="accent5"/>
          </w:rPr>
          <w:t xml:space="preserve">Julia: </w:t>
        </w:r>
      </w:ins>
      <w:ins w:id="42" w:author="Seemi Qaiser" w:date="2025-06-04T19:30:00Z" w16du:dateUtc="2025-06-04T23:30:00Z">
        <w:r>
          <w:rPr>
            <w:bCs/>
            <w:color w:val="4BACC6" w:themeColor="accent5"/>
          </w:rPr>
          <w:t xml:space="preserve">here’s the caregiver and client support; our name is confusing because people think we are housing; </w:t>
        </w:r>
      </w:ins>
      <w:ins w:id="43" w:author="Seemi Qaiser" w:date="2025-06-04T19:31:00Z" w16du:dateUtc="2025-06-04T23:31:00Z">
        <w:r>
          <w:rPr>
            <w:bCs/>
            <w:color w:val="4BACC6" w:themeColor="accent5"/>
          </w:rPr>
          <w:t xml:space="preserve">we really understand mental illness bc we live with it; we know what works and what makes things worse; socialization and meaningful engagement; find what means something; </w:t>
        </w:r>
      </w:ins>
      <w:ins w:id="44" w:author="Seemi Qaiser" w:date="2025-06-04T19:32:00Z" w16du:dateUtc="2025-06-04T23:32:00Z">
        <w:r>
          <w:rPr>
            <w:bCs/>
            <w:color w:val="4BACC6" w:themeColor="accent5"/>
          </w:rPr>
          <w:t xml:space="preserve">talk to them as a person not an iillness; how to feel better and avoid things that will make them feel worse; gives us validity </w:t>
        </w:r>
      </w:ins>
    </w:p>
    <w:p w14:paraId="24EB0A5C" w14:textId="6A1254B0" w:rsidR="00EE3BAE" w:rsidRPr="00EE3BAE" w:rsidRDefault="00EE3BAE" w:rsidP="00A9719F">
      <w:pPr>
        <w:numPr>
          <w:ilvl w:val="0"/>
          <w:numId w:val="11"/>
        </w:numPr>
        <w:spacing w:after="240"/>
        <w:rPr>
          <w:ins w:id="45" w:author="Seemi Qaiser" w:date="2025-06-04T19:36:00Z" w16du:dateUtc="2025-06-04T23:36:00Z"/>
          <w:b/>
          <w:color w:val="4BACC6" w:themeColor="accent5"/>
          <w:rPrChange w:id="46" w:author="Seemi Qaiser" w:date="2025-06-04T19:36:00Z" w16du:dateUtc="2025-06-04T23:36:00Z">
            <w:rPr>
              <w:ins w:id="47" w:author="Seemi Qaiser" w:date="2025-06-04T19:36:00Z" w16du:dateUtc="2025-06-04T23:36:00Z"/>
              <w:bCs/>
              <w:color w:val="4BACC6" w:themeColor="accent5"/>
            </w:rPr>
          </w:rPrChange>
        </w:rPr>
      </w:pPr>
      <w:ins w:id="48" w:author="Seemi Qaiser" w:date="2025-06-04T19:32:00Z" w16du:dateUtc="2025-06-04T23:32:00Z">
        <w:r>
          <w:rPr>
            <w:b/>
            <w:color w:val="4BACC6" w:themeColor="accent5"/>
          </w:rPr>
          <w:t xml:space="preserve">Lesley: </w:t>
        </w:r>
        <w:r>
          <w:rPr>
            <w:bCs/>
            <w:color w:val="4BACC6" w:themeColor="accent5"/>
          </w:rPr>
          <w:t xml:space="preserve">letter from a mother; </w:t>
        </w:r>
      </w:ins>
    </w:p>
    <w:p w14:paraId="52C125BF" w14:textId="77777777" w:rsidR="00EE3BAE" w:rsidRPr="00A9719F" w:rsidRDefault="00EE3BAE" w:rsidP="00A9719F">
      <w:pPr>
        <w:numPr>
          <w:ilvl w:val="0"/>
          <w:numId w:val="11"/>
        </w:numPr>
        <w:spacing w:after="240"/>
        <w:rPr>
          <w:b/>
          <w:color w:val="4BACC6" w:themeColor="accent5"/>
        </w:rPr>
      </w:pPr>
    </w:p>
    <w:p w14:paraId="7041CF82" w14:textId="77777777" w:rsidR="00E0039E" w:rsidRPr="00A9719F" w:rsidRDefault="00000000">
      <w:pPr>
        <w:rPr>
          <w:b/>
        </w:rPr>
      </w:pPr>
      <w:r>
        <w:rPr>
          <w:b/>
        </w:rPr>
        <w:pict w14:anchorId="7041CFCD">
          <v:rect id="_x0000_i1026" style="width:0;height:1.5pt" o:hralign="center" o:hrstd="t" o:hr="t" fillcolor="#a0a0a0" stroked="f"/>
        </w:pict>
      </w:r>
    </w:p>
    <w:p w14:paraId="7041CF83" w14:textId="77777777" w:rsidR="00E0039E" w:rsidRDefault="00F177B6">
      <w:pPr>
        <w:pStyle w:val="Heading2"/>
        <w:keepNext w:val="0"/>
        <w:keepLines w:val="0"/>
        <w:spacing w:after="80"/>
        <w:rPr>
          <w:b/>
          <w:sz w:val="34"/>
          <w:szCs w:val="34"/>
        </w:rPr>
      </w:pPr>
      <w:bookmarkStart w:id="49" w:name="_iqi90r404b6" w:colFirst="0" w:colLast="0"/>
      <w:bookmarkEnd w:id="49"/>
      <w:r>
        <w:rPr>
          <w:b/>
          <w:sz w:val="34"/>
          <w:szCs w:val="34"/>
        </w:rPr>
        <w:t>Phase 2: Exploratory Experiences &amp; Observations (20-25 minutes)</w:t>
      </w:r>
    </w:p>
    <w:p w14:paraId="7041CF84" w14:textId="77777777" w:rsidR="00E0039E" w:rsidRDefault="00F177B6">
      <w:pPr>
        <w:spacing w:before="240" w:after="240"/>
        <w:rPr>
          <w:i/>
        </w:rPr>
      </w:pPr>
      <w:r>
        <w:rPr>
          <w:i/>
        </w:rPr>
        <w:t>Goal: Dive deeper into specific experiences, outcomes, and differentiators</w:t>
      </w:r>
    </w:p>
    <w:p w14:paraId="7041CF85" w14:textId="77777777" w:rsidR="00E0039E" w:rsidRDefault="00F177B6">
      <w:pPr>
        <w:pStyle w:val="Heading3"/>
        <w:keepNext w:val="0"/>
        <w:keepLines w:val="0"/>
        <w:spacing w:before="280"/>
        <w:rPr>
          <w:b/>
          <w:color w:val="000000"/>
          <w:sz w:val="26"/>
          <w:szCs w:val="26"/>
        </w:rPr>
      </w:pPr>
      <w:bookmarkStart w:id="50" w:name="_alwsxygkgl4b" w:colFirst="0" w:colLast="0"/>
      <w:bookmarkEnd w:id="50"/>
      <w:r>
        <w:rPr>
          <w:b/>
          <w:color w:val="000000"/>
          <w:sz w:val="26"/>
          <w:szCs w:val="26"/>
        </w:rPr>
        <w:t>Client &amp; Community Impact</w:t>
      </w:r>
    </w:p>
    <w:p w14:paraId="7041CF86" w14:textId="147DA627" w:rsidR="00E0039E" w:rsidRPr="0017411E" w:rsidRDefault="00F177B6" w:rsidP="0017411E">
      <w:pPr>
        <w:pStyle w:val="ListParagraph"/>
        <w:numPr>
          <w:ilvl w:val="0"/>
          <w:numId w:val="13"/>
        </w:numPr>
        <w:spacing w:before="240"/>
        <w:rPr>
          <w:highlight w:val="yellow"/>
        </w:rPr>
      </w:pPr>
      <w:r w:rsidRPr="0017411E">
        <w:rPr>
          <w:b/>
          <w:highlight w:val="yellow"/>
        </w:rPr>
        <w:lastRenderedPageBreak/>
        <w:t>"Can you share a story about a time HOTH really made a difference for someone?"</w:t>
      </w:r>
    </w:p>
    <w:p w14:paraId="7041CF87" w14:textId="77777777" w:rsidR="00E0039E" w:rsidRDefault="00F177B6">
      <w:pPr>
        <w:numPr>
          <w:ilvl w:val="1"/>
          <w:numId w:val="13"/>
        </w:numPr>
      </w:pPr>
      <w:r>
        <w:t>Follow-up: "What made that possible? What was unique about how HOTH handled it?"</w:t>
      </w:r>
    </w:p>
    <w:p w14:paraId="7041CF88" w14:textId="77777777" w:rsidR="00E0039E" w:rsidRDefault="00F177B6">
      <w:pPr>
        <w:numPr>
          <w:ilvl w:val="1"/>
          <w:numId w:val="13"/>
        </w:numPr>
        <w:spacing w:after="200"/>
        <w:rPr>
          <w:ins w:id="51" w:author="Seemi Qaiser" w:date="2025-06-04T19:36:00Z" w16du:dateUtc="2025-06-04T23:36:00Z"/>
        </w:rPr>
      </w:pPr>
      <w:r>
        <w:t>Listen for: Specific outcomes, process details, emotional impact</w:t>
      </w:r>
    </w:p>
    <w:p w14:paraId="70822ED3" w14:textId="133537EE" w:rsidR="00EE3BAE" w:rsidRDefault="00EE3BAE" w:rsidP="00EE3BAE">
      <w:pPr>
        <w:spacing w:after="200"/>
        <w:rPr>
          <w:ins w:id="52" w:author="Seemi Qaiser" w:date="2025-06-04T19:36:00Z" w16du:dateUtc="2025-06-04T23:36:00Z"/>
        </w:rPr>
      </w:pPr>
      <w:ins w:id="53" w:author="Seemi Qaiser" w:date="2025-06-04T19:36:00Z" w16du:dateUtc="2025-06-04T23:36:00Z">
        <w:r>
          <w:t>* craftsmen centre deals with drug addiction, homeless</w:t>
        </w:r>
      </w:ins>
      <w:ins w:id="54" w:author="Seemi Qaiser" w:date="2025-06-04T19:38:00Z" w16du:dateUtc="2025-06-04T23:38:00Z">
        <w:r>
          <w:t>; opioid, serious drug addictions</w:t>
        </w:r>
        <w:r w:rsidR="00BA0553">
          <w:t xml:space="preserve">; </w:t>
        </w:r>
      </w:ins>
      <w:ins w:id="55" w:author="Seemi Qaiser" w:date="2025-06-04T19:41:00Z" w16du:dateUtc="2025-06-04T23:41:00Z">
        <w:r w:rsidR="00BA0553">
          <w:t>drop-in centre</w:t>
        </w:r>
      </w:ins>
    </w:p>
    <w:p w14:paraId="7266C76C" w14:textId="715169D0" w:rsidR="00EE3BAE" w:rsidRDefault="00EE3BAE" w:rsidP="00EE3BAE">
      <w:pPr>
        <w:spacing w:after="200"/>
        <w:rPr>
          <w:ins w:id="56" w:author="Seemi Qaiser" w:date="2025-06-04T19:40:00Z" w16du:dateUtc="2025-06-04T23:40:00Z"/>
        </w:rPr>
      </w:pPr>
      <w:ins w:id="57" w:author="Seemi Qaiser" w:date="2025-06-04T19:36:00Z" w16du:dateUtc="2025-06-04T23:36:00Z">
        <w:r>
          <w:t>our people are still living with their families, not as much drug involvement</w:t>
        </w:r>
      </w:ins>
      <w:ins w:id="58" w:author="Seemi Qaiser" w:date="2025-06-04T19:37:00Z" w16du:dateUtc="2025-06-04T23:37:00Z">
        <w:r>
          <w:t xml:space="preserve">; we care; we establish relationships; talk to them about what’s important; try to move them to the next step up; </w:t>
        </w:r>
      </w:ins>
      <w:ins w:id="59" w:author="Seemi Qaiser" w:date="2025-06-04T19:39:00Z" w16du:dateUtc="2025-06-04T23:39:00Z">
        <w:r w:rsidR="00BA0553">
          <w:t>strong community connections with the people</w:t>
        </w:r>
        <w:r w:rsidR="00BA0553">
          <w:t>; give them variety; out and about in the community</w:t>
        </w:r>
      </w:ins>
    </w:p>
    <w:p w14:paraId="636C2177" w14:textId="0FBF2B50" w:rsidR="00BA0553" w:rsidRDefault="00BA0553" w:rsidP="00EE3BAE">
      <w:pPr>
        <w:spacing w:after="200"/>
        <w:rPr>
          <w:ins w:id="60" w:author="Seemi Qaiser" w:date="2025-06-04T19:41:00Z" w16du:dateUtc="2025-06-04T23:41:00Z"/>
        </w:rPr>
      </w:pPr>
      <w:ins w:id="61" w:author="Seemi Qaiser" w:date="2025-06-04T19:40:00Z" w16du:dateUtc="2025-06-04T23:40:00Z">
        <w:r>
          <w:t>Rob: family run vs professionally run; caregivers have lived experiences; more personal ap</w:t>
        </w:r>
      </w:ins>
      <w:ins w:id="62" w:author="Seemi Qaiser" w:date="2025-06-04T19:41:00Z" w16du:dateUtc="2025-06-04T23:41:00Z">
        <w:r>
          <w:t xml:space="preserve">proach to helping people overcome challenges; </w:t>
        </w:r>
      </w:ins>
    </w:p>
    <w:p w14:paraId="101EE9FF" w14:textId="603FD90F" w:rsidR="00BA0553" w:rsidRDefault="00BA0553" w:rsidP="00EE3BAE">
      <w:pPr>
        <w:spacing w:after="200"/>
        <w:rPr>
          <w:ins w:id="63" w:author="Seemi Qaiser" w:date="2025-06-04T19:44:00Z" w16du:dateUtc="2025-06-04T23:44:00Z"/>
        </w:rPr>
      </w:pPr>
      <w:ins w:id="64" w:author="Seemi Qaiser" w:date="2025-06-04T19:41:00Z" w16du:dateUtc="2025-06-04T23:41:00Z">
        <w:r>
          <w:t xml:space="preserve">Recreation </w:t>
        </w:r>
      </w:ins>
      <w:ins w:id="65" w:author="Seemi Qaiser" w:date="2025-06-04T19:42:00Z" w16du:dateUtc="2025-06-04T23:42:00Z">
        <w:r>
          <w:t>other places are drop-in and run by hospitals; rigid standardized programs whereas I tailor it specifically for each person</w:t>
        </w:r>
      </w:ins>
      <w:ins w:id="66" w:author="Seemi Qaiser" w:date="2025-06-04T19:43:00Z" w16du:dateUtc="2025-06-04T23:43:00Z">
        <w:r>
          <w:t xml:space="preserve">; get to know our clients better because they are here for longer time vs outpatient programs at hospitals; </w:t>
        </w:r>
      </w:ins>
    </w:p>
    <w:p w14:paraId="7CCDF1D6" w14:textId="1F315DF3" w:rsidR="00BA0553" w:rsidRDefault="00BA0553" w:rsidP="00EE3BAE">
      <w:pPr>
        <w:spacing w:after="200"/>
        <w:rPr>
          <w:ins w:id="67" w:author="Seemi Qaiser" w:date="2025-06-04T19:48:00Z" w16du:dateUtc="2025-06-04T23:48:00Z"/>
        </w:rPr>
      </w:pPr>
      <w:ins w:id="68" w:author="Seemi Qaiser" w:date="2025-06-04T19:44:00Z" w16du:dateUtc="2025-06-04T23:44:00Z">
        <w:r>
          <w:t xml:space="preserve">Group home guys are 5 </w:t>
        </w:r>
      </w:ins>
      <w:ins w:id="69" w:author="Seemi Qaiser" w:date="2025-06-04T19:45:00Z" w16du:dateUtc="2025-06-04T23:45:00Z">
        <w:r>
          <w:t xml:space="preserve">years </w:t>
        </w:r>
      </w:ins>
      <w:ins w:id="70" w:author="Seemi Qaiser" w:date="2025-06-04T19:44:00Z" w16du:dateUtc="2025-06-04T23:44:00Z">
        <w:r>
          <w:t>– have been here since 2018</w:t>
        </w:r>
      </w:ins>
    </w:p>
    <w:p w14:paraId="29035175" w14:textId="42EEC42E" w:rsidR="00BA0553" w:rsidRDefault="00BA0553" w:rsidP="00EE3BAE">
      <w:pPr>
        <w:spacing w:after="200"/>
        <w:rPr>
          <w:ins w:id="71" w:author="Seemi Qaiser" w:date="2025-06-04T19:36:00Z" w16du:dateUtc="2025-06-04T23:36:00Z"/>
        </w:rPr>
      </w:pPr>
      <w:ins w:id="72" w:author="Seemi Qaiser" w:date="2025-06-04T19:48:00Z" w16du:dateUtc="2025-06-04T23:48:00Z">
        <w:r>
          <w:t xml:space="preserve">Facing the problem that parents are getting older – don’t know what will happen when </w:t>
        </w:r>
        <w:r w:rsidR="00A5524B">
          <w:t xml:space="preserve">they pass away; </w:t>
        </w:r>
      </w:ins>
      <w:ins w:id="73" w:author="Seemi Qaiser" w:date="2025-06-04T19:49:00Z" w16du:dateUtc="2025-06-04T23:49:00Z">
        <w:r w:rsidR="00A5524B">
          <w:t>most services only treat up to age 26 for psychosis; shortage of housing; this is why many are on the streets; don’t know what will happen to their children; clients would be a lot sicker if they didn’t come out to programs</w:t>
        </w:r>
      </w:ins>
    </w:p>
    <w:p w14:paraId="13972726" w14:textId="2B3139BB" w:rsidR="00EE3BAE" w:rsidRDefault="00EE3BAE" w:rsidP="00EE3BAE">
      <w:pPr>
        <w:spacing w:after="200"/>
        <w:pPrChange w:id="74" w:author="Seemi Qaiser" w:date="2025-06-04T19:36:00Z" w16du:dateUtc="2025-06-04T23:36:00Z">
          <w:pPr>
            <w:numPr>
              <w:ilvl w:val="1"/>
              <w:numId w:val="13"/>
            </w:numPr>
            <w:spacing w:after="200"/>
            <w:ind w:left="1440" w:hanging="360"/>
          </w:pPr>
        </w:pPrChange>
      </w:pPr>
      <w:ins w:id="75" w:author="Seemi Qaiser" w:date="2025-06-04T19:37:00Z" w16du:dateUtc="2025-06-04T23:37:00Z">
        <w:r>
          <w:t>other orgs also believe in medication</w:t>
        </w:r>
      </w:ins>
    </w:p>
    <w:p w14:paraId="24A1191E" w14:textId="3FF7BF56" w:rsidR="0017411E" w:rsidRDefault="0017411E" w:rsidP="0017411E">
      <w:pPr>
        <w:pStyle w:val="ListParagraph"/>
        <w:numPr>
          <w:ilvl w:val="0"/>
          <w:numId w:val="13"/>
        </w:numPr>
        <w:spacing w:after="200"/>
      </w:pPr>
      <w:r w:rsidRPr="0017411E">
        <w:t>Can you share a specific example where Home on the Hill made a meaningful difference in a client’s or family's life — particularly in ways measurable through improved quality of life, housing stability, reduced hospital readmission, social integration, or family caregiver well-being — that you believe may not have occurred with other service providers?"</w:t>
      </w:r>
    </w:p>
    <w:p w14:paraId="67E5B876" w14:textId="7A4F3E0C" w:rsidR="0017411E" w:rsidRDefault="0017411E" w:rsidP="0017411E">
      <w:pPr>
        <w:pStyle w:val="ListParagraph"/>
        <w:numPr>
          <w:ilvl w:val="1"/>
          <w:numId w:val="13"/>
        </w:numPr>
        <w:spacing w:after="200"/>
      </w:pPr>
      <w:r>
        <w:t>I think it overlaps a bit 4 and 6 but in general I am interested in trying to gauge the quantifiable impact.</w:t>
      </w:r>
    </w:p>
    <w:p w14:paraId="7041CF8C" w14:textId="6F1B379C" w:rsidR="00E0039E" w:rsidRPr="00A9719F" w:rsidRDefault="00A9719F" w:rsidP="00A9719F">
      <w:pPr>
        <w:numPr>
          <w:ilvl w:val="0"/>
          <w:numId w:val="13"/>
        </w:numPr>
        <w:spacing w:after="200"/>
      </w:pPr>
      <w:r w:rsidRPr="00A9719F">
        <w:rPr>
          <w:b/>
          <w:color w:val="4BACC6" w:themeColor="accent5"/>
        </w:rPr>
        <w:t>"If you had to describe HOTH’s greatest success story to a potential funder or partner, what would it be—and why does that story matter?”</w:t>
      </w:r>
      <w:r>
        <w:rPr>
          <w:b/>
          <w:color w:val="4BACC6" w:themeColor="accent5"/>
        </w:rPr>
        <w:tab/>
      </w:r>
    </w:p>
    <w:p w14:paraId="3E3047E3" w14:textId="5BF34EE3" w:rsidR="00447E2C" w:rsidRDefault="00A9719F" w:rsidP="00447E2C">
      <w:pPr>
        <w:numPr>
          <w:ilvl w:val="0"/>
          <w:numId w:val="13"/>
        </w:numPr>
        <w:spacing w:after="200"/>
        <w:rPr>
          <w:ins w:id="76" w:author="Seemi Qaiser" w:date="2025-06-04T19:50:00Z" w16du:dateUtc="2025-06-04T23:50:00Z"/>
          <w:b/>
          <w:color w:val="4BACC6" w:themeColor="accent5"/>
        </w:rPr>
      </w:pPr>
      <w:r>
        <w:rPr>
          <w:b/>
          <w:color w:val="4BACC6" w:themeColor="accent5"/>
        </w:rPr>
        <w:t>“</w:t>
      </w:r>
      <w:r w:rsidRPr="00A9719F">
        <w:rPr>
          <w:b/>
          <w:color w:val="4BACC6" w:themeColor="accent5"/>
        </w:rPr>
        <w:t>How have the needs of your clients (individuals with schizophrenia, caregivers) evolved over time, and how might HOTH’s programs need to evolve to stay relevant?</w:t>
      </w:r>
      <w:r>
        <w:rPr>
          <w:b/>
          <w:color w:val="4BACC6" w:themeColor="accent5"/>
        </w:rPr>
        <w:t>”</w:t>
      </w:r>
    </w:p>
    <w:p w14:paraId="6F99B865" w14:textId="6AE0DC8F" w:rsidR="00447E2C" w:rsidRDefault="00447E2C" w:rsidP="00447E2C">
      <w:pPr>
        <w:spacing w:after="200"/>
        <w:ind w:left="720"/>
        <w:rPr>
          <w:ins w:id="77" w:author="Seemi Qaiser" w:date="2025-06-04T19:51:00Z" w16du:dateUtc="2025-06-04T23:51:00Z"/>
          <w:bCs/>
          <w:color w:val="4BACC6" w:themeColor="accent5"/>
        </w:rPr>
      </w:pPr>
      <w:ins w:id="78" w:author="Seemi Qaiser" w:date="2025-06-04T19:50:00Z" w16du:dateUtc="2025-06-04T23:50:00Z">
        <w:r>
          <w:rPr>
            <w:b/>
            <w:color w:val="4BACC6" w:themeColor="accent5"/>
          </w:rPr>
          <w:t xml:space="preserve">* </w:t>
        </w:r>
        <w:r>
          <w:rPr>
            <w:bCs/>
            <w:color w:val="4BACC6" w:themeColor="accent5"/>
          </w:rPr>
          <w:t xml:space="preserve">clients start to trust you; </w:t>
        </w:r>
      </w:ins>
      <w:ins w:id="79" w:author="Seemi Qaiser" w:date="2025-06-04T19:51:00Z" w16du:dateUtc="2025-06-04T23:51:00Z">
        <w:r>
          <w:rPr>
            <w:bCs/>
            <w:color w:val="4BACC6" w:themeColor="accent5"/>
          </w:rPr>
          <w:t>paranoia; have to trust you; its not that needs change, the trust in us changes</w:t>
        </w:r>
      </w:ins>
    </w:p>
    <w:p w14:paraId="3E26C57D" w14:textId="2AECB16E" w:rsidR="00447E2C" w:rsidRPr="00447E2C" w:rsidRDefault="00447E2C" w:rsidP="00447E2C">
      <w:pPr>
        <w:spacing w:after="200"/>
        <w:ind w:left="720"/>
        <w:rPr>
          <w:bCs/>
          <w:color w:val="4BACC6" w:themeColor="accent5"/>
          <w:rPrChange w:id="80" w:author="Seemi Qaiser" w:date="2025-06-04T19:51:00Z" w16du:dateUtc="2025-06-04T23:51:00Z">
            <w:rPr>
              <w:b/>
              <w:color w:val="4BACC6" w:themeColor="accent5"/>
            </w:rPr>
          </w:rPrChange>
        </w:rPr>
        <w:pPrChange w:id="81" w:author="Seemi Qaiser" w:date="2025-06-04T19:50:00Z" w16du:dateUtc="2025-06-04T23:50:00Z">
          <w:pPr>
            <w:numPr>
              <w:numId w:val="13"/>
            </w:numPr>
            <w:spacing w:after="200"/>
            <w:ind w:left="720" w:hanging="360"/>
          </w:pPr>
        </w:pPrChange>
      </w:pPr>
      <w:ins w:id="82" w:author="Seemi Qaiser" w:date="2025-06-04T19:51:00Z" w16du:dateUtc="2025-06-04T23:51:00Z">
        <w:r w:rsidRPr="00447E2C">
          <w:rPr>
            <w:bCs/>
            <w:color w:val="4BACC6" w:themeColor="accent5"/>
            <w:rPrChange w:id="83" w:author="Seemi Qaiser" w:date="2025-06-04T19:51:00Z" w16du:dateUtc="2025-06-04T23:51:00Z">
              <w:rPr>
                <w:b/>
                <w:color w:val="4BACC6" w:themeColor="accent5"/>
              </w:rPr>
            </w:rPrChange>
          </w:rPr>
          <w:lastRenderedPageBreak/>
          <w:t>people with mental illness don’t want to associate with others with mental iillness</w:t>
        </w:r>
        <w:r>
          <w:rPr>
            <w:bCs/>
            <w:color w:val="4BACC6" w:themeColor="accent5"/>
          </w:rPr>
          <w:t>; do</w:t>
        </w:r>
      </w:ins>
      <w:ins w:id="84" w:author="Seemi Qaiser" w:date="2025-06-04T19:52:00Z" w16du:dateUtc="2025-06-04T23:52:00Z">
        <w:r>
          <w:rPr>
            <w:bCs/>
            <w:color w:val="4BACC6" w:themeColor="accent5"/>
          </w:rPr>
          <w:t xml:space="preserve"> 1:1 </w:t>
        </w:r>
      </w:ins>
    </w:p>
    <w:p w14:paraId="7041CF8D" w14:textId="77777777" w:rsidR="00E0039E" w:rsidRDefault="00F177B6">
      <w:pPr>
        <w:pStyle w:val="Heading3"/>
        <w:keepNext w:val="0"/>
        <w:keepLines w:val="0"/>
        <w:spacing w:before="280"/>
        <w:rPr>
          <w:b/>
          <w:color w:val="000000"/>
          <w:sz w:val="26"/>
          <w:szCs w:val="26"/>
        </w:rPr>
      </w:pPr>
      <w:r>
        <w:rPr>
          <w:b/>
          <w:color w:val="000000"/>
          <w:sz w:val="26"/>
          <w:szCs w:val="26"/>
        </w:rPr>
        <w:t>Competitive Differentiation</w:t>
      </w:r>
    </w:p>
    <w:p w14:paraId="7041CF8E" w14:textId="77777777" w:rsidR="00E0039E" w:rsidRDefault="00F177B6">
      <w:pPr>
        <w:numPr>
          <w:ilvl w:val="0"/>
          <w:numId w:val="3"/>
        </w:numPr>
        <w:spacing w:before="240"/>
      </w:pPr>
      <w:r>
        <w:rPr>
          <w:b/>
        </w:rPr>
        <w:t>"In the York Region, there are other mental health organizations. What sets HOTH apart?"</w:t>
      </w:r>
    </w:p>
    <w:p w14:paraId="7041CF8F" w14:textId="77777777" w:rsidR="00E0039E" w:rsidRDefault="00F177B6">
      <w:pPr>
        <w:numPr>
          <w:ilvl w:val="1"/>
          <w:numId w:val="3"/>
        </w:numPr>
      </w:pPr>
      <w:r>
        <w:t>Follow-up: "What can HOTH do that others can't or don't?"</w:t>
      </w:r>
    </w:p>
    <w:p w14:paraId="7041CF90" w14:textId="77777777" w:rsidR="00E0039E" w:rsidRDefault="00F177B6">
      <w:pPr>
        <w:numPr>
          <w:ilvl w:val="1"/>
          <w:numId w:val="3"/>
        </w:numPr>
        <w:spacing w:after="200"/>
      </w:pPr>
      <w:r>
        <w:t>Listen for: Unique capabilities, approach differences, competitive advantages</w:t>
      </w:r>
    </w:p>
    <w:p w14:paraId="7041CF91" w14:textId="77777777" w:rsidR="00E0039E" w:rsidRDefault="00F177B6">
      <w:pPr>
        <w:numPr>
          <w:ilvl w:val="0"/>
          <w:numId w:val="3"/>
        </w:numPr>
      </w:pPr>
      <w:r>
        <w:rPr>
          <w:b/>
        </w:rPr>
        <w:t>"If HOTH stopped their services tomorrow, what would be lost that couldn't be replaced?"</w:t>
      </w:r>
    </w:p>
    <w:p w14:paraId="7041CF92" w14:textId="77777777" w:rsidR="00E0039E" w:rsidRDefault="00F177B6">
      <w:pPr>
        <w:numPr>
          <w:ilvl w:val="1"/>
          <w:numId w:val="3"/>
        </w:numPr>
        <w:spacing w:after="200"/>
      </w:pPr>
      <w:r>
        <w:t>Listen for: Irreplaceable elements, core essence, critical functions</w:t>
      </w:r>
    </w:p>
    <w:p w14:paraId="6B54B3B7" w14:textId="18BE330A" w:rsidR="00A9719F" w:rsidRPr="00A9719F" w:rsidRDefault="00A9719F" w:rsidP="00A9719F">
      <w:pPr>
        <w:numPr>
          <w:ilvl w:val="0"/>
          <w:numId w:val="3"/>
        </w:numPr>
        <w:spacing w:after="200"/>
        <w:rPr>
          <w:b/>
          <w:color w:val="4BACC6" w:themeColor="accent5"/>
        </w:rPr>
      </w:pPr>
      <w:r w:rsidRPr="00A9719F">
        <w:rPr>
          <w:b/>
          <w:color w:val="4BACC6" w:themeColor="accent5"/>
        </w:rPr>
        <w:t>What do you think funders, partners, and the broader community misunderstand or overlook about HOTH’s role—and how could we clarify that message?</w:t>
      </w:r>
    </w:p>
    <w:p w14:paraId="7041CF93" w14:textId="77777777" w:rsidR="00E0039E" w:rsidRDefault="00F177B6">
      <w:pPr>
        <w:pStyle w:val="Heading3"/>
        <w:keepNext w:val="0"/>
        <w:keepLines w:val="0"/>
        <w:spacing w:before="280"/>
        <w:rPr>
          <w:b/>
          <w:color w:val="000000"/>
          <w:sz w:val="26"/>
          <w:szCs w:val="26"/>
        </w:rPr>
      </w:pPr>
      <w:r>
        <w:rPr>
          <w:b/>
          <w:color w:val="000000"/>
          <w:sz w:val="26"/>
          <w:szCs w:val="26"/>
        </w:rPr>
        <w:t>Organizational Culture &amp; Approach</w:t>
      </w:r>
    </w:p>
    <w:p w14:paraId="7041CF96" w14:textId="2E87FD34" w:rsidR="00E0039E" w:rsidRDefault="00F177B6" w:rsidP="0017411E">
      <w:pPr>
        <w:pStyle w:val="ListParagraph"/>
        <w:numPr>
          <w:ilvl w:val="0"/>
          <w:numId w:val="3"/>
        </w:numPr>
        <w:spacing w:before="200"/>
      </w:pPr>
      <w:r w:rsidRPr="0017411E">
        <w:rPr>
          <w:b/>
        </w:rPr>
        <w:t>"How does HOTH approach challenges differently than other organizations you've been part of?"</w:t>
      </w:r>
    </w:p>
    <w:p w14:paraId="7041CF97" w14:textId="77777777" w:rsidR="00E0039E" w:rsidRDefault="00F177B6" w:rsidP="0017411E">
      <w:pPr>
        <w:numPr>
          <w:ilvl w:val="1"/>
          <w:numId w:val="3"/>
        </w:numPr>
        <w:spacing w:after="240"/>
      </w:pPr>
      <w:r>
        <w:t>Listen for: Methodology, philosophy, problem-solving style</w:t>
      </w:r>
    </w:p>
    <w:p w14:paraId="7041CF98" w14:textId="77777777" w:rsidR="00E0039E" w:rsidRDefault="00000000">
      <w:r>
        <w:pict w14:anchorId="7041CFCE">
          <v:rect id="_x0000_i1027" style="width:0;height:1.5pt" o:hralign="center" o:hrstd="t" o:hr="t" fillcolor="#a0a0a0" stroked="f"/>
        </w:pict>
      </w:r>
    </w:p>
    <w:p w14:paraId="7041CF99" w14:textId="77777777" w:rsidR="00E0039E" w:rsidRDefault="00F177B6">
      <w:pPr>
        <w:pStyle w:val="Heading2"/>
        <w:keepNext w:val="0"/>
        <w:keepLines w:val="0"/>
        <w:spacing w:after="80"/>
        <w:rPr>
          <w:b/>
          <w:sz w:val="34"/>
          <w:szCs w:val="34"/>
        </w:rPr>
      </w:pPr>
      <w:bookmarkStart w:id="85" w:name="_yuctmd9w8nhg" w:colFirst="0" w:colLast="0"/>
      <w:bookmarkEnd w:id="85"/>
      <w:r>
        <w:rPr>
          <w:b/>
          <w:sz w:val="34"/>
          <w:szCs w:val="34"/>
        </w:rPr>
        <w:t>Phase 3: Synthesis &amp; UVP Framing (10-15 minutes)</w:t>
      </w:r>
    </w:p>
    <w:p w14:paraId="7041CF9A" w14:textId="77777777" w:rsidR="00E0039E" w:rsidRDefault="00F177B6">
      <w:pPr>
        <w:spacing w:before="240" w:after="240"/>
        <w:rPr>
          <w:i/>
        </w:rPr>
      </w:pPr>
      <w:r>
        <w:rPr>
          <w:i/>
        </w:rPr>
        <w:t>Goal: Crystallize insights into concrete value proposition language</w:t>
      </w:r>
    </w:p>
    <w:p w14:paraId="7041CF9B" w14:textId="77777777" w:rsidR="00E0039E" w:rsidRDefault="00F177B6">
      <w:pPr>
        <w:pStyle w:val="Heading3"/>
        <w:keepNext w:val="0"/>
        <w:keepLines w:val="0"/>
        <w:spacing w:before="280"/>
        <w:rPr>
          <w:b/>
          <w:color w:val="000000"/>
          <w:sz w:val="26"/>
          <w:szCs w:val="26"/>
        </w:rPr>
      </w:pPr>
      <w:bookmarkStart w:id="86" w:name="_bavrfk78rt2v" w:colFirst="0" w:colLast="0"/>
      <w:bookmarkEnd w:id="86"/>
      <w:r>
        <w:rPr>
          <w:b/>
          <w:color w:val="000000"/>
          <w:sz w:val="26"/>
          <w:szCs w:val="26"/>
        </w:rPr>
        <w:t>Direct UVP Articulation</w:t>
      </w:r>
    </w:p>
    <w:p w14:paraId="7041CF9C" w14:textId="77777777" w:rsidR="00E0039E" w:rsidRDefault="00F177B6">
      <w:pPr>
        <w:numPr>
          <w:ilvl w:val="0"/>
          <w:numId w:val="1"/>
        </w:numPr>
        <w:spacing w:before="240"/>
        <w:rPr>
          <w:highlight w:val="yellow"/>
        </w:rPr>
      </w:pPr>
      <w:r>
        <w:rPr>
          <w:b/>
          <w:highlight w:val="yellow"/>
        </w:rPr>
        <w:t>“If you were talking to a potential donor about why they should choose to fund HOTH, how would you explain HOTH’s unique strengths?”</w:t>
      </w:r>
    </w:p>
    <w:p w14:paraId="7041CF9D" w14:textId="77777777" w:rsidR="00E0039E" w:rsidRDefault="00F177B6">
      <w:pPr>
        <w:numPr>
          <w:ilvl w:val="1"/>
          <w:numId w:val="1"/>
        </w:numPr>
        <w:spacing w:after="200"/>
        <w:rPr>
          <w:ins w:id="87" w:author="Seemi Qaiser" w:date="2025-06-04T19:52:00Z" w16du:dateUtc="2025-06-04T23:52:00Z"/>
        </w:rPr>
      </w:pPr>
      <w:r>
        <w:t>Listen for: Compelling case, unique benefits, impact statements</w:t>
      </w:r>
    </w:p>
    <w:p w14:paraId="037A28E7" w14:textId="77D35CC0" w:rsidR="00447E2C" w:rsidRDefault="00447E2C" w:rsidP="00447E2C">
      <w:pPr>
        <w:spacing w:after="200"/>
        <w:rPr>
          <w:ins w:id="88" w:author="Seemi Qaiser" w:date="2025-06-04T19:53:00Z" w16du:dateUtc="2025-06-04T23:53:00Z"/>
        </w:rPr>
      </w:pPr>
      <w:ins w:id="89" w:author="Seemi Qaiser" w:date="2025-06-04T19:52:00Z" w16du:dateUtc="2025-06-04T23:52:00Z">
        <w:r>
          <w:t>* focus on clients</w:t>
        </w:r>
      </w:ins>
      <w:ins w:id="90" w:author="Seemi Qaiser" w:date="2025-06-04T19:53:00Z" w16du:dateUtc="2025-06-04T23:53:00Z">
        <w:r>
          <w:t xml:space="preserve"> and the caregivers</w:t>
        </w:r>
      </w:ins>
    </w:p>
    <w:p w14:paraId="51ADB963" w14:textId="7B56E4F9" w:rsidR="00447E2C" w:rsidRDefault="00447E2C" w:rsidP="00447E2C">
      <w:pPr>
        <w:spacing w:after="200"/>
        <w:rPr>
          <w:ins w:id="91" w:author="Seemi Qaiser" w:date="2025-06-04T19:55:00Z" w16du:dateUtc="2025-06-04T23:55:00Z"/>
        </w:rPr>
      </w:pPr>
      <w:ins w:id="92" w:author="Seemi Qaiser" w:date="2025-06-04T19:53:00Z" w16du:dateUtc="2025-06-04T23:53:00Z">
        <w:r>
          <w:t xml:space="preserve">usually tell a success story in the grant; different for every person; tailored to the individual; </w:t>
        </w:r>
      </w:ins>
    </w:p>
    <w:p w14:paraId="524D77AC" w14:textId="5F4C9E1F" w:rsidR="00447E2C" w:rsidRDefault="00447E2C" w:rsidP="00447E2C">
      <w:pPr>
        <w:spacing w:after="200"/>
        <w:rPr>
          <w:ins w:id="93" w:author="Seemi Qaiser" w:date="2025-06-04T19:55:00Z" w16du:dateUtc="2025-06-04T23:55:00Z"/>
        </w:rPr>
      </w:pPr>
      <w:ins w:id="94" w:author="Seemi Qaiser" w:date="2025-06-04T19:55:00Z" w16du:dateUtc="2025-06-04T23:55:00Z">
        <w:r>
          <w:t>clients are both the caregivers and the individuals</w:t>
        </w:r>
      </w:ins>
    </w:p>
    <w:p w14:paraId="3A83204D" w14:textId="243ECDCB" w:rsidR="00447E2C" w:rsidRDefault="00447E2C" w:rsidP="00447E2C">
      <w:pPr>
        <w:spacing w:after="200"/>
        <w:rPr>
          <w:ins w:id="95" w:author="Seemi Qaiser" w:date="2025-06-04T19:56:00Z" w16du:dateUtc="2025-06-04T23:56:00Z"/>
        </w:rPr>
      </w:pPr>
      <w:ins w:id="96" w:author="Seemi Qaiser" w:date="2025-06-04T19:55:00Z" w16du:dateUtc="2025-06-04T23:55:00Z">
        <w:r>
          <w:t>misconceptions around the word client</w:t>
        </w:r>
      </w:ins>
    </w:p>
    <w:p w14:paraId="28CA0EDE" w14:textId="62F5588A" w:rsidR="00447E2C" w:rsidRDefault="00447E2C" w:rsidP="00447E2C">
      <w:pPr>
        <w:spacing w:after="200"/>
        <w:pPrChange w:id="97" w:author="Seemi Qaiser" w:date="2025-06-04T19:52:00Z" w16du:dateUtc="2025-06-04T23:52:00Z">
          <w:pPr>
            <w:numPr>
              <w:ilvl w:val="1"/>
              <w:numId w:val="1"/>
            </w:numPr>
            <w:spacing w:after="200"/>
            <w:ind w:left="1440" w:hanging="360"/>
          </w:pPr>
        </w:pPrChange>
      </w:pPr>
      <w:ins w:id="98" w:author="Seemi Qaiser" w:date="2025-06-04T19:56:00Z" w16du:dateUtc="2025-06-04T23:56:00Z">
        <w:r>
          <w:t>don’t call them patients because that is derogatory</w:t>
        </w:r>
      </w:ins>
    </w:p>
    <w:p w14:paraId="7041CF9E" w14:textId="77777777" w:rsidR="00E0039E" w:rsidRDefault="00F177B6">
      <w:pPr>
        <w:numPr>
          <w:ilvl w:val="0"/>
          <w:numId w:val="1"/>
        </w:numPr>
        <w:spacing w:before="200"/>
      </w:pPr>
      <w:r>
        <w:rPr>
          <w:b/>
        </w:rPr>
        <w:lastRenderedPageBreak/>
        <w:t>"If you could only use one sentence to capture what makes HOTH special, what would it be?"</w:t>
      </w:r>
    </w:p>
    <w:p w14:paraId="7041CF9F" w14:textId="77777777" w:rsidR="00E0039E" w:rsidRDefault="00F177B6">
      <w:pPr>
        <w:numPr>
          <w:ilvl w:val="1"/>
          <w:numId w:val="1"/>
        </w:numPr>
        <w:spacing w:after="200"/>
      </w:pPr>
      <w:r>
        <w:t>Listen for: Essence distillation, core message, authentic language</w:t>
      </w:r>
    </w:p>
    <w:p w14:paraId="7041CFA0" w14:textId="77777777" w:rsidR="00E0039E" w:rsidRDefault="00F177B6">
      <w:pPr>
        <w:pStyle w:val="Heading3"/>
        <w:keepNext w:val="0"/>
        <w:keepLines w:val="0"/>
        <w:spacing w:before="280"/>
        <w:rPr>
          <w:b/>
          <w:color w:val="000000"/>
          <w:sz w:val="26"/>
          <w:szCs w:val="26"/>
        </w:rPr>
      </w:pPr>
      <w:bookmarkStart w:id="99" w:name="_osfctuf20v4o" w:colFirst="0" w:colLast="0"/>
      <w:bookmarkEnd w:id="99"/>
      <w:r>
        <w:rPr>
          <w:b/>
          <w:color w:val="000000"/>
          <w:sz w:val="26"/>
          <w:szCs w:val="26"/>
        </w:rPr>
        <w:t>Future Vision</w:t>
      </w:r>
    </w:p>
    <w:p w14:paraId="7041CFA3" w14:textId="7DB151D6" w:rsidR="00E0039E" w:rsidRPr="00A9719F" w:rsidRDefault="00F177B6" w:rsidP="00A9719F">
      <w:pPr>
        <w:numPr>
          <w:ilvl w:val="0"/>
          <w:numId w:val="9"/>
        </w:numPr>
        <w:spacing w:before="240"/>
        <w:rPr>
          <w:b/>
          <w:color w:val="4BACC6" w:themeColor="accent5"/>
        </w:rPr>
      </w:pPr>
      <w:r w:rsidRPr="00A9719F">
        <w:rPr>
          <w:b/>
          <w:color w:val="4BACC6" w:themeColor="accent5"/>
        </w:rPr>
        <w:t>"</w:t>
      </w:r>
      <w:r w:rsidR="00A9719F" w:rsidRPr="00A9719F">
        <w:rPr>
          <w:b/>
          <w:color w:val="4BACC6" w:themeColor="accent5"/>
        </w:rPr>
        <w:t>If HOTH could secure sustainable funding, what one or two programs or services would you prioritize as essential to HOTH’s mission—and why are those worth investing in?</w:t>
      </w:r>
      <w:r w:rsidR="00000000">
        <w:rPr>
          <w:b/>
          <w:color w:val="4BACC6" w:themeColor="accent5"/>
        </w:rPr>
        <w:pict w14:anchorId="7041CFCF">
          <v:rect id="_x0000_i1028" style="width:0;height:1.5pt" o:hralign="center" o:hrstd="t" o:hr="t" fillcolor="#a0a0a0" stroked="f"/>
        </w:pict>
      </w:r>
    </w:p>
    <w:p w14:paraId="7041CFA4" w14:textId="77777777" w:rsidR="00E0039E" w:rsidRDefault="00F177B6">
      <w:pPr>
        <w:pStyle w:val="Heading2"/>
        <w:keepNext w:val="0"/>
        <w:keepLines w:val="0"/>
        <w:spacing w:after="80"/>
        <w:rPr>
          <w:b/>
          <w:sz w:val="34"/>
          <w:szCs w:val="34"/>
        </w:rPr>
      </w:pPr>
      <w:bookmarkStart w:id="100" w:name="_wd9ikle638qw" w:colFirst="0" w:colLast="0"/>
      <w:bookmarkEnd w:id="100"/>
      <w:r>
        <w:rPr>
          <w:b/>
          <w:sz w:val="34"/>
          <w:szCs w:val="34"/>
        </w:rPr>
        <w:t>Closing &amp; Reflection (5 minutes)</w:t>
      </w:r>
    </w:p>
    <w:p w14:paraId="7041CFA5" w14:textId="77777777" w:rsidR="00E0039E" w:rsidRDefault="00F177B6">
      <w:pPr>
        <w:numPr>
          <w:ilvl w:val="0"/>
          <w:numId w:val="6"/>
        </w:numPr>
        <w:spacing w:before="240"/>
      </w:pPr>
      <w:r>
        <w:rPr>
          <w:b/>
        </w:rPr>
        <w:t>"Is there anything important about HOTH's value that we haven't touched on?"</w:t>
      </w:r>
    </w:p>
    <w:p w14:paraId="7041CFB9" w14:textId="5DCC2D04" w:rsidR="00E0039E" w:rsidRDefault="00F177B6" w:rsidP="00E850A3">
      <w:pPr>
        <w:numPr>
          <w:ilvl w:val="0"/>
          <w:numId w:val="6"/>
        </w:numPr>
        <w:spacing w:after="240"/>
      </w:pPr>
      <w:r>
        <w:rPr>
          <w:b/>
        </w:rPr>
        <w:t>"What questions should I be asking that I haven't asked?"</w:t>
      </w:r>
    </w:p>
    <w:sectPr w:rsidR="00E003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3123"/>
    <w:multiLevelType w:val="multilevel"/>
    <w:tmpl w:val="9A3A0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BF06BC"/>
    <w:multiLevelType w:val="multilevel"/>
    <w:tmpl w:val="2D7675BA"/>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81D2BDD"/>
    <w:multiLevelType w:val="multilevel"/>
    <w:tmpl w:val="1620433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EB92DB7"/>
    <w:multiLevelType w:val="multilevel"/>
    <w:tmpl w:val="E4EC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05B3F"/>
    <w:multiLevelType w:val="multilevel"/>
    <w:tmpl w:val="8AD6A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841A42"/>
    <w:multiLevelType w:val="multilevel"/>
    <w:tmpl w:val="03E0E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7A0E8E"/>
    <w:multiLevelType w:val="multilevel"/>
    <w:tmpl w:val="01546FF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4C265BB"/>
    <w:multiLevelType w:val="multilevel"/>
    <w:tmpl w:val="F4CCC0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AD55FBF"/>
    <w:multiLevelType w:val="multilevel"/>
    <w:tmpl w:val="C6D2E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C3125B"/>
    <w:multiLevelType w:val="multilevel"/>
    <w:tmpl w:val="A802FE8C"/>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109682F"/>
    <w:multiLevelType w:val="multilevel"/>
    <w:tmpl w:val="27EC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142A4C"/>
    <w:multiLevelType w:val="multilevel"/>
    <w:tmpl w:val="A746C0D8"/>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A710F00"/>
    <w:multiLevelType w:val="multilevel"/>
    <w:tmpl w:val="50564D5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BFB3040"/>
    <w:multiLevelType w:val="multilevel"/>
    <w:tmpl w:val="67E06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4525533">
    <w:abstractNumId w:val="1"/>
  </w:num>
  <w:num w:numId="2" w16cid:durableId="1273903261">
    <w:abstractNumId w:val="13"/>
  </w:num>
  <w:num w:numId="3" w16cid:durableId="490022875">
    <w:abstractNumId w:val="12"/>
  </w:num>
  <w:num w:numId="4" w16cid:durableId="1584682309">
    <w:abstractNumId w:val="11"/>
  </w:num>
  <w:num w:numId="5" w16cid:durableId="930964447">
    <w:abstractNumId w:val="7"/>
  </w:num>
  <w:num w:numId="6" w16cid:durableId="1138766383">
    <w:abstractNumId w:val="2"/>
  </w:num>
  <w:num w:numId="7" w16cid:durableId="254174321">
    <w:abstractNumId w:val="4"/>
  </w:num>
  <w:num w:numId="8" w16cid:durableId="1189027419">
    <w:abstractNumId w:val="3"/>
  </w:num>
  <w:num w:numId="9" w16cid:durableId="1253322387">
    <w:abstractNumId w:val="9"/>
  </w:num>
  <w:num w:numId="10" w16cid:durableId="1679623067">
    <w:abstractNumId w:val="0"/>
  </w:num>
  <w:num w:numId="11" w16cid:durableId="593438401">
    <w:abstractNumId w:val="5"/>
  </w:num>
  <w:num w:numId="12" w16cid:durableId="416364552">
    <w:abstractNumId w:val="8"/>
  </w:num>
  <w:num w:numId="13" w16cid:durableId="594745533">
    <w:abstractNumId w:val="6"/>
  </w:num>
  <w:num w:numId="14" w16cid:durableId="90337568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eemi Qaiser">
    <w15:presenceInfo w15:providerId="AD" w15:userId="S::sqaiser@worldbank.org::5f33e80d-0b86-4edb-884f-daaa5f2f4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9E"/>
    <w:rsid w:val="000D6BD6"/>
    <w:rsid w:val="0017411E"/>
    <w:rsid w:val="001D343B"/>
    <w:rsid w:val="00305DAC"/>
    <w:rsid w:val="0040786E"/>
    <w:rsid w:val="00447E2C"/>
    <w:rsid w:val="004B678A"/>
    <w:rsid w:val="004D6585"/>
    <w:rsid w:val="006627BD"/>
    <w:rsid w:val="006E7E35"/>
    <w:rsid w:val="008C15B4"/>
    <w:rsid w:val="009F1ED2"/>
    <w:rsid w:val="00A5524B"/>
    <w:rsid w:val="00A84059"/>
    <w:rsid w:val="00A9719F"/>
    <w:rsid w:val="00BA0553"/>
    <w:rsid w:val="00C5249D"/>
    <w:rsid w:val="00E0039E"/>
    <w:rsid w:val="00E2616F"/>
    <w:rsid w:val="00E850A3"/>
    <w:rsid w:val="00EE3BAE"/>
    <w:rsid w:val="00F177B6"/>
    <w:rsid w:val="00F448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CF70"/>
  <w15:docId w15:val="{BFD44CD4-2A7A-4B9B-A5C5-A97867CA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411E"/>
    <w:pPr>
      <w:ind w:left="720"/>
      <w:contextualSpacing/>
    </w:pPr>
  </w:style>
  <w:style w:type="paragraph" w:styleId="Revision">
    <w:name w:val="Revision"/>
    <w:hidden/>
    <w:uiPriority w:val="99"/>
    <w:semiHidden/>
    <w:rsid w:val="009F1ED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Seemi Qaiser</cp:lastModifiedBy>
  <cp:revision>19</cp:revision>
  <dcterms:created xsi:type="dcterms:W3CDTF">2025-05-31T16:59:00Z</dcterms:created>
  <dcterms:modified xsi:type="dcterms:W3CDTF">2025-06-04T23:57:00Z</dcterms:modified>
</cp:coreProperties>
</file>